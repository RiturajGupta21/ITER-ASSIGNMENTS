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FC" w:rsidRPr="001B65FC" w:rsidRDefault="001B65FC" w:rsidP="001B6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65FC">
        <w:rPr>
          <w:rFonts w:ascii="Times New Roman" w:eastAsia="Times New Roman" w:hAnsi="Times New Roman" w:cs="Times New Roman"/>
          <w:b/>
          <w:bCs/>
          <w:sz w:val="36"/>
          <w:szCs w:val="36"/>
        </w:rPr>
        <w:t>First things first</w:t>
      </w:r>
    </w:p>
    <w:p w:rsidR="001B65FC" w:rsidRPr="001B65FC" w:rsidRDefault="001B65FC" w:rsidP="001B6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You must have </w:t>
      </w:r>
      <w:hyperlink r:id="rId6" w:history="1">
        <w:r w:rsidRPr="001B6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emu8086</w:t>
        </w:r>
      </w:hyperlink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proofErr w:type="spellStart"/>
        <w:r w:rsidRPr="001B6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DOSBox</w:t>
        </w:r>
        <w:proofErr w:type="spellEnd"/>
      </w:hyperlink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:rsidR="001B65FC" w:rsidRPr="001B65FC" w:rsidRDefault="001B65FC" w:rsidP="001B6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1B65FC">
        <w:rPr>
          <w:rFonts w:ascii="Times New Roman" w:eastAsia="Times New Roman" w:hAnsi="Times New Roman" w:cs="Times New Roman"/>
          <w:b/>
          <w:bCs/>
          <w:sz w:val="36"/>
          <w:szCs w:val="36"/>
        </w:rPr>
        <w:t>Compiling and running it</w:t>
      </w:r>
    </w:p>
    <w:p w:rsidR="001B65FC" w:rsidRPr="001B65FC" w:rsidRDefault="001B65FC" w:rsidP="001B6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To compile it, you don't even need to understand assembly. To make things </w:t>
      </w:r>
      <w:r w:rsidRPr="001B65FC">
        <w:rPr>
          <w:rFonts w:ascii="Times New Roman" w:eastAsia="Times New Roman" w:hAnsi="Times New Roman" w:cs="Times New Roman"/>
          <w:i/>
          <w:iCs/>
          <w:sz w:val="24"/>
          <w:szCs w:val="24"/>
        </w:rPr>
        <w:t>easy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for you, we really recommend that you create a directory inside </w:t>
      </w:r>
      <w:r w:rsidRPr="001B65FC">
        <w:rPr>
          <w:rFonts w:ascii="Times New Roman" w:eastAsia="Times New Roman" w:hAnsi="Times New Roman" w:cs="Times New Roman"/>
          <w:b/>
          <w:bCs/>
          <w:sz w:val="24"/>
          <w:szCs w:val="24"/>
        </w:rPr>
        <w:t>C:\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partition. In this example, let's call it </w:t>
      </w:r>
      <w:r w:rsidRPr="001B65FC">
        <w:rPr>
          <w:rFonts w:ascii="Times New Roman" w:eastAsia="Times New Roman" w:hAnsi="Times New Roman" w:cs="Times New Roman"/>
          <w:i/>
          <w:iCs/>
          <w:sz w:val="24"/>
          <w:szCs w:val="24"/>
        </w:rPr>
        <w:t>"temp"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Then, just open </w:t>
      </w:r>
      <w:r w:rsidRPr="001B65FC">
        <w:rPr>
          <w:rFonts w:ascii="Courier New" w:eastAsia="Times New Roman" w:hAnsi="Courier New" w:cs="Courier New"/>
          <w:sz w:val="20"/>
          <w:szCs w:val="20"/>
        </w:rPr>
        <w:t>main.asm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B65FC">
        <w:rPr>
          <w:rFonts w:ascii="Courier New" w:eastAsia="Times New Roman" w:hAnsi="Courier New" w:cs="Courier New"/>
          <w:sz w:val="20"/>
          <w:szCs w:val="20"/>
        </w:rPr>
        <w:t>emu8086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and click in that nice button called "compile".</w:t>
      </w:r>
      <w:proofErr w:type="gramEnd"/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After that, you just need to wait a little bit and a window will pop up. Choose the directory you created and </w:t>
      </w:r>
      <w:del w:id="1" w:author="Unknown">
        <w:r w:rsidRPr="001B65FC">
          <w:rPr>
            <w:rFonts w:ascii="Times New Roman" w:eastAsia="Times New Roman" w:hAnsi="Times New Roman" w:cs="Times New Roman"/>
            <w:sz w:val="24"/>
            <w:szCs w:val="24"/>
          </w:rPr>
          <w:delText>be happy</w:delText>
        </w:r>
      </w:del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save inside of it.</w:t>
      </w:r>
    </w:p>
    <w:p w:rsidR="001B65FC" w:rsidRPr="001B65FC" w:rsidRDefault="001B65FC" w:rsidP="001B6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Since this game is </w:t>
      </w:r>
      <w:r w:rsidRPr="001B65FC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mode only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, you'll need to run it using </w:t>
      </w:r>
      <w:proofErr w:type="spellStart"/>
      <w:r w:rsidRPr="001B65FC">
        <w:rPr>
          <w:rFonts w:ascii="Courier New" w:eastAsia="Times New Roman" w:hAnsi="Courier New" w:cs="Courier New"/>
          <w:sz w:val="20"/>
          <w:szCs w:val="20"/>
        </w:rPr>
        <w:t>DOSBox</w:t>
      </w:r>
      <w:proofErr w:type="spellEnd"/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 - but you can also execute it on </w:t>
      </w:r>
      <w:r w:rsidRPr="001B65FC">
        <w:rPr>
          <w:rFonts w:ascii="Courier New" w:eastAsia="Times New Roman" w:hAnsi="Courier New" w:cs="Courier New"/>
          <w:sz w:val="20"/>
          <w:szCs w:val="20"/>
        </w:rPr>
        <w:t>Command Prompt (CMD)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, for example. It won't run in any version after </w:t>
      </w:r>
      <w:r w:rsidRPr="001B65FC">
        <w:rPr>
          <w:rFonts w:ascii="Courier New" w:eastAsia="Times New Roman" w:hAnsi="Courier New" w:cs="Courier New"/>
          <w:sz w:val="20"/>
          <w:szCs w:val="20"/>
        </w:rPr>
        <w:t>Microsoft Windows XP</w:t>
      </w:r>
      <w:r w:rsidRPr="001B65FC">
        <w:rPr>
          <w:rFonts w:ascii="Times New Roman" w:eastAsia="Times New Roman" w:hAnsi="Times New Roman" w:cs="Times New Roman"/>
          <w:sz w:val="24"/>
          <w:szCs w:val="24"/>
        </w:rPr>
        <w:t xml:space="preserve">, though. Considering you're using </w:t>
      </w:r>
      <w:proofErr w:type="spellStart"/>
      <w:r w:rsidRPr="001B65FC">
        <w:rPr>
          <w:rFonts w:ascii="Courier New" w:eastAsia="Times New Roman" w:hAnsi="Courier New" w:cs="Courier New"/>
          <w:sz w:val="20"/>
          <w:szCs w:val="20"/>
        </w:rPr>
        <w:t>DOSBox</w:t>
      </w:r>
      <w:proofErr w:type="spellEnd"/>
      <w:r w:rsidRPr="001B65FC">
        <w:rPr>
          <w:rFonts w:ascii="Times New Roman" w:eastAsia="Times New Roman" w:hAnsi="Times New Roman" w:cs="Times New Roman"/>
          <w:sz w:val="24"/>
          <w:szCs w:val="24"/>
        </w:rPr>
        <w:t>, follow the next steps accordingly:</w:t>
      </w:r>
    </w:p>
    <w:p w:rsidR="001B65FC" w:rsidRPr="001B65FC" w:rsidRDefault="001B65FC" w:rsidP="001B6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Mounting </w:t>
      </w:r>
      <w:r w:rsidRPr="001B65FC">
        <w:rPr>
          <w:rFonts w:ascii="Courier New" w:eastAsia="Times New Roman" w:hAnsi="Courier New" w:cs="Courier New"/>
          <w:b/>
          <w:bCs/>
          <w:sz w:val="20"/>
          <w:szCs w:val="20"/>
        </w:rPr>
        <w:t>C:\</w:t>
      </w:r>
      <w:r w:rsidRPr="001B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partition</w:t>
      </w:r>
    </w:p>
    <w:p w:rsidR="001B65FC" w:rsidRPr="001B65FC" w:rsidRDefault="001B65FC" w:rsidP="001B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B65FC">
        <w:rPr>
          <w:rFonts w:ascii="Courier New" w:eastAsia="Times New Roman" w:hAnsi="Courier New" w:cs="Courier New"/>
          <w:sz w:val="20"/>
          <w:szCs w:val="20"/>
        </w:rPr>
        <w:t>Z:</w:t>
      </w:r>
      <w:proofErr w:type="gramEnd"/>
      <w:r w:rsidRPr="001B65FC">
        <w:rPr>
          <w:rFonts w:ascii="Courier New" w:eastAsia="Times New Roman" w:hAnsi="Courier New" w:cs="Courier New"/>
          <w:sz w:val="20"/>
          <w:szCs w:val="20"/>
        </w:rPr>
        <w:t>\&gt; mount c: c:\temp</w:t>
      </w:r>
    </w:p>
    <w:p w:rsidR="001B65FC" w:rsidRPr="001B65FC" w:rsidRDefault="001B65FC" w:rsidP="001B6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Entering </w:t>
      </w:r>
      <w:r w:rsidRPr="001B65FC">
        <w:rPr>
          <w:rFonts w:ascii="Courier New" w:eastAsia="Times New Roman" w:hAnsi="Courier New" w:cs="Courier New"/>
          <w:b/>
          <w:bCs/>
          <w:sz w:val="20"/>
          <w:szCs w:val="20"/>
        </w:rPr>
        <w:t>C:\</w:t>
      </w:r>
    </w:p>
    <w:p w:rsidR="001B65FC" w:rsidRPr="001B65FC" w:rsidRDefault="001B65FC" w:rsidP="001B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B65FC">
        <w:rPr>
          <w:rFonts w:ascii="Courier New" w:eastAsia="Times New Roman" w:hAnsi="Courier New" w:cs="Courier New"/>
          <w:sz w:val="20"/>
          <w:szCs w:val="20"/>
        </w:rPr>
        <w:t>Z:</w:t>
      </w:r>
      <w:proofErr w:type="gramEnd"/>
      <w:r w:rsidRPr="001B65FC">
        <w:rPr>
          <w:rFonts w:ascii="Courier New" w:eastAsia="Times New Roman" w:hAnsi="Courier New" w:cs="Courier New"/>
          <w:sz w:val="20"/>
          <w:szCs w:val="20"/>
        </w:rPr>
        <w:t>\&gt; c:</w:t>
      </w:r>
    </w:p>
    <w:p w:rsidR="001B65FC" w:rsidRPr="001B65FC" w:rsidRDefault="001B65FC" w:rsidP="001B6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FC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game</w:t>
      </w:r>
    </w:p>
    <w:p w:rsidR="001B65FC" w:rsidRPr="001B65FC" w:rsidRDefault="001B65FC" w:rsidP="001B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B65FC">
        <w:rPr>
          <w:rFonts w:ascii="Courier New" w:eastAsia="Times New Roman" w:hAnsi="Courier New" w:cs="Courier New"/>
          <w:sz w:val="20"/>
          <w:szCs w:val="20"/>
        </w:rPr>
        <w:t>Z:</w:t>
      </w:r>
      <w:proofErr w:type="gramEnd"/>
      <w:r w:rsidRPr="001B65FC">
        <w:rPr>
          <w:rFonts w:ascii="Courier New" w:eastAsia="Times New Roman" w:hAnsi="Courier New" w:cs="Courier New"/>
          <w:sz w:val="20"/>
          <w:szCs w:val="20"/>
        </w:rPr>
        <w:t>\&gt; main</w:t>
      </w:r>
    </w:p>
    <w:p w:rsidR="001B65FC" w:rsidRPr="001B65FC" w:rsidRDefault="001B65FC" w:rsidP="001B6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FC">
        <w:rPr>
          <w:rFonts w:ascii="Times New Roman" w:eastAsia="Times New Roman" w:hAnsi="Times New Roman" w:cs="Times New Roman"/>
          <w:sz w:val="24"/>
          <w:szCs w:val="24"/>
        </w:rPr>
        <w:t>That's it</w:t>
      </w:r>
    </w:p>
    <w:p w:rsidR="00C751F0" w:rsidRDefault="00C751F0"/>
    <w:sectPr w:rsidR="00C7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F1829"/>
    <w:multiLevelType w:val="multilevel"/>
    <w:tmpl w:val="209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11196"/>
    <w:multiLevelType w:val="multilevel"/>
    <w:tmpl w:val="9BB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C33818"/>
    <w:multiLevelType w:val="multilevel"/>
    <w:tmpl w:val="54AE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C9"/>
    <w:rsid w:val="001B65FC"/>
    <w:rsid w:val="00C751F0"/>
    <w:rsid w:val="00E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5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5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65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5FC"/>
    <w:rPr>
      <w:i/>
      <w:iCs/>
    </w:rPr>
  </w:style>
  <w:style w:type="character" w:styleId="Strong">
    <w:name w:val="Strong"/>
    <w:basedOn w:val="DefaultParagraphFont"/>
    <w:uiPriority w:val="22"/>
    <w:qFormat/>
    <w:rsid w:val="001B65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FC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1B6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5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5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65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5FC"/>
    <w:rPr>
      <w:i/>
      <w:iCs/>
    </w:rPr>
  </w:style>
  <w:style w:type="character" w:styleId="Strong">
    <w:name w:val="Strong"/>
    <w:basedOn w:val="DefaultParagraphFont"/>
    <w:uiPriority w:val="22"/>
    <w:qFormat/>
    <w:rsid w:val="001B65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FC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1B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osb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u8086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2018-04-20T13:50:00Z</dcterms:created>
  <dcterms:modified xsi:type="dcterms:W3CDTF">2018-04-20T13:50:00Z</dcterms:modified>
</cp:coreProperties>
</file>